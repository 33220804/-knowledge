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textAlignment w:val="center"/>
        <w:rPr>
          <w:rFonts w:hint="eastAsia" w:ascii="宋体" w:hAnsi="宋体" w:eastAsia="宋体" w:cs="宋体"/>
          <w:i w:val="0"/>
          <w:color w:val="333333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olor w:val="333333"/>
          <w:sz w:val="24"/>
          <w:szCs w:val="24"/>
          <w:u w:val="none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i w:val="0"/>
          <w:color w:val="333333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olor w:val="333333"/>
          <w:sz w:val="24"/>
          <w:szCs w:val="24"/>
          <w:u w:val="none"/>
          <w:shd w:val="clear" w:fill="FFFFFF"/>
        </w:rPr>
        <w:instrText xml:space="preserve"> HYPERLINK "http://blog.csdn.net/sunxing007/article/details/9034253" </w:instrText>
      </w:r>
      <w:r>
        <w:rPr>
          <w:rFonts w:hint="eastAsia" w:ascii="宋体" w:hAnsi="宋体" w:eastAsia="宋体" w:cs="宋体"/>
          <w:i w:val="0"/>
          <w:color w:val="333333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color w:val="FF0000"/>
          <w:sz w:val="24"/>
          <w:szCs w:val="24"/>
          <w:u w:val="none"/>
          <w:shd w:val="clear" w:fill="FFFFFF"/>
        </w:rPr>
        <w:t>置顶]</w:t>
      </w:r>
      <w:r>
        <w:rPr>
          <w:rStyle w:val="10"/>
          <w:rFonts w:hint="eastAsia" w:ascii="宋体" w:hAnsi="宋体" w:eastAsia="宋体" w:cs="宋体"/>
          <w:i w:val="0"/>
          <w:color w:val="333333"/>
          <w:sz w:val="24"/>
          <w:szCs w:val="24"/>
          <w:u w:val="none"/>
          <w:shd w:val="clear" w:fill="FFFFFF"/>
        </w:rPr>
        <w:t xml:space="preserve"> Javascript作用域和变量提升 </w:t>
      </w:r>
      <w:r>
        <w:rPr>
          <w:rFonts w:hint="eastAsia" w:ascii="宋体" w:hAnsi="宋体" w:eastAsia="宋体" w:cs="宋体"/>
          <w:i w:val="0"/>
          <w:color w:val="333333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"C:\\Users\\Administrator\\AppData\\Roaming\\Tencent\\Users\\965961989\\QQ\\WinTemp\\RichOle\\1FVYG]`24%`A3$T2QX[D7IU.png"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2425" cy="16097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7" w:name="_GoBack"/>
      <w:bookmarkEnd w:id="7"/>
    </w:p>
    <w:p>
      <w:pPr>
        <w:rPr>
          <w:rFonts w:hint="eastAsia" w:ascii="宋体" w:hAnsi="宋体" w:eastAsia="宋体" w:cs="宋体"/>
          <w:i w:val="0"/>
          <w:color w:val="333333"/>
          <w:sz w:val="24"/>
          <w:szCs w:val="24"/>
          <w:u w:val="none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olor w:val="333333"/>
          <w:sz w:val="24"/>
          <w:szCs w:val="24"/>
          <w:u w:val="none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下面的程序是什么结果？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[javascript]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foo = 1;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bar() {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(!foo) {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foo = 10;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alert(foo);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bar();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4" name="图片 4" descr="IMG_25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foo = 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bar()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if (!foo)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foo = 10;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alert(foo);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bar();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结果是10；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那么下面这个呢？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[javascript]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a = 1;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b() 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a = 10;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return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a() {}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b();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alert(a);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13" name="图片 5" descr="IMG_26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a = 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b()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 = 10;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return;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a() {}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b();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alert(a);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结果是1.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吓你一跳吧？发生了什么事情？这可能是陌生的，危险的，迷惑的，同样事实上也是非常有用和印象深刻的</w:t>
      </w:r>
      <w:r>
        <w:rPr>
          <w:rFonts w:hint="eastAsia" w:ascii="宋体" w:hAnsi="宋体" w:eastAsia="宋体" w:cs="宋体"/>
          <w:b/>
          <w:i w:val="0"/>
          <w:color w:val="DF3434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olor w:val="DF3434"/>
          <w:sz w:val="24"/>
          <w:szCs w:val="24"/>
          <w:shd w:val="clear" w:fill="FFFFFF"/>
        </w:rPr>
        <w:instrText xml:space="preserve"> HYPERLINK "http://lib.csdn.net/base/18" \o "JavaScript知识库" \t "http://blog.csdn.net/sunxing007/article/details/_blank" </w:instrText>
      </w:r>
      <w:r>
        <w:rPr>
          <w:rFonts w:hint="eastAsia" w:ascii="宋体" w:hAnsi="宋体" w:eastAsia="宋体" w:cs="宋体"/>
          <w:b/>
          <w:i w:val="0"/>
          <w:color w:val="DF3434"/>
          <w:sz w:val="24"/>
          <w:szCs w:val="24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b/>
          <w:i w:val="0"/>
          <w:color w:val="DF3434"/>
          <w:sz w:val="24"/>
          <w:szCs w:val="24"/>
          <w:shd w:val="clear" w:fill="FFFFFF"/>
        </w:rPr>
        <w:t>JavaScript</w:t>
      </w:r>
      <w:r>
        <w:rPr>
          <w:rFonts w:hint="eastAsia" w:ascii="宋体" w:hAnsi="宋体" w:eastAsia="宋体" w:cs="宋体"/>
          <w:b/>
          <w:i w:val="0"/>
          <w:color w:val="DF3434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语言特性。对于这种表现行为，我不知道有没有一个标准的称呼，但是我喜欢这个术语：“Hoisting (变量提升)”。这篇文章将对这种机制做一个抛砖引玉式的讲解，但是，首先让我们对javascript的作用域有一些必要的理解。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bookmarkStart w:id="0" w:name="t0"/>
      <w:bookmarkEnd w:id="0"/>
      <w:r>
        <w:rPr>
          <w:rStyle w:val="7"/>
          <w:rFonts w:hint="eastAsia" w:ascii="宋体" w:hAnsi="宋体" w:eastAsia="宋体" w:cs="宋体"/>
          <w:b/>
          <w:i w:val="0"/>
          <w:sz w:val="24"/>
          <w:szCs w:val="24"/>
          <w:shd w:val="clear" w:fill="FFFFFF"/>
        </w:rPr>
        <w:t>Javascript的作用域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对于Javascript初学者来说，一个最迷惑的地方就是作用域；事实上，不光是初学者。我就见过一些有经验的javascript程序员，但他们对scope理解不深。javascript作用域之所以迷惑，是因为它程序语法本身长的像C家族的语言，像下面的C程序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[cpp]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3"/>
          <w:rFonts w:hint="eastAsia" w:ascii="宋体" w:hAnsi="宋体" w:eastAsia="宋体" w:cs="宋体"/>
          <w:i w:val="0"/>
          <w:sz w:val="24"/>
          <w:szCs w:val="24"/>
          <w:shd w:val="clear" w:fill="FFFFFF"/>
        </w:rPr>
        <w:t>#include &lt;stdio.h&gt;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4"/>
          <w:rFonts w:hint="eastAsia" w:ascii="宋体" w:hAnsi="宋体" w:eastAsia="宋体" w:cs="宋体"/>
          <w:i w:val="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main()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4"/>
          <w:rFonts w:hint="eastAsia" w:ascii="宋体" w:hAnsi="宋体" w:eastAsia="宋体" w:cs="宋体"/>
          <w:i w:val="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x = 1;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printf(</w:t>
      </w:r>
      <w:r>
        <w:rPr>
          <w:rStyle w:val="25"/>
          <w:rFonts w:hint="eastAsia" w:ascii="宋体" w:hAnsi="宋体" w:eastAsia="宋体" w:cs="宋体"/>
          <w:i w:val="0"/>
          <w:sz w:val="24"/>
          <w:szCs w:val="24"/>
          <w:shd w:val="clear" w:fill="FFFFFF"/>
        </w:rPr>
        <w:t>"%d, "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, x);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1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(1)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    </w:t>
      </w:r>
      <w:r>
        <w:rPr>
          <w:rStyle w:val="24"/>
          <w:rFonts w:hint="eastAsia" w:ascii="宋体" w:hAnsi="宋体" w:eastAsia="宋体" w:cs="宋体"/>
          <w:i w:val="0"/>
          <w:sz w:val="24"/>
          <w:szCs w:val="24"/>
          <w:shd w:val="clear" w:fill="FFFFFF"/>
        </w:rPr>
        <w:t>int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x = 2;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    printf(</w:t>
      </w:r>
      <w:r>
        <w:rPr>
          <w:rStyle w:val="25"/>
          <w:rFonts w:hint="eastAsia" w:ascii="宋体" w:hAnsi="宋体" w:eastAsia="宋体" w:cs="宋体"/>
          <w:i w:val="0"/>
          <w:sz w:val="24"/>
          <w:szCs w:val="24"/>
          <w:shd w:val="clear" w:fill="FFFFFF"/>
        </w:rPr>
        <w:t>"%d, "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, x);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2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printf(</w:t>
      </w:r>
      <w:r>
        <w:rPr>
          <w:rStyle w:val="25"/>
          <w:rFonts w:hint="eastAsia" w:ascii="宋体" w:hAnsi="宋体" w:eastAsia="宋体" w:cs="宋体"/>
          <w:i w:val="0"/>
          <w:sz w:val="24"/>
          <w:szCs w:val="24"/>
          <w:shd w:val="clear" w:fill="FFFFFF"/>
        </w:rPr>
        <w:t>"%d\n"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, x);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1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16" name="图片 6" descr="IMG_26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61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#include &lt;stdio.h&gt;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int main()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int x = 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printf("%d, ", x); // 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if (1)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int x = 2;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printf("%d, ", x); // 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printf("%d\n", x); // 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>输出结果是1 2 1，这是因为C家族的语言有块作用域，当程序控制走进一个块，比如if块，只作用于该块的变量可以被声明，而不会影响块外面的作用域。但是在Javascript里面，这样不行。看看下面的代码：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[javascript]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x = 1;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console.log(x);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1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(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) {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x = 2;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console.log(x);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2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console.log(x);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2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5" name="图片 7" descr="IMG_26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x = 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console.log(x); // 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if (true)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x = 2;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console.log(x); // 2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console.log(x); // 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结果会是1 2 2。因为javascript是函数作用域。这是和c家族语言最大的不同。该程序里面的if并不会创建新的作用域。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对于很多C，c++，</w:t>
      </w:r>
      <w:r>
        <w:rPr>
          <w:rFonts w:hint="eastAsia" w:ascii="宋体" w:hAnsi="宋体" w:eastAsia="宋体" w:cs="宋体"/>
          <w:b/>
          <w:i w:val="0"/>
          <w:color w:val="DF3434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olor w:val="DF3434"/>
          <w:sz w:val="24"/>
          <w:szCs w:val="24"/>
          <w:shd w:val="clear" w:fill="FFFFFF"/>
        </w:rPr>
        <w:instrText xml:space="preserve"> HYPERLINK "http://lib.csdn.net/base/17" \o "Java EE知识库" \t "http://blog.csdn.net/sunxing007/article/details/_blank" </w:instrText>
      </w:r>
      <w:r>
        <w:rPr>
          <w:rFonts w:hint="eastAsia" w:ascii="宋体" w:hAnsi="宋体" w:eastAsia="宋体" w:cs="宋体"/>
          <w:b/>
          <w:i w:val="0"/>
          <w:color w:val="DF3434"/>
          <w:sz w:val="24"/>
          <w:szCs w:val="24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b/>
          <w:i w:val="0"/>
          <w:color w:val="DF3434"/>
          <w:sz w:val="24"/>
          <w:szCs w:val="24"/>
          <w:shd w:val="clear" w:fill="FFFFFF"/>
        </w:rPr>
        <w:t>Java</w:t>
      </w:r>
      <w:r>
        <w:rPr>
          <w:rFonts w:hint="eastAsia" w:ascii="宋体" w:hAnsi="宋体" w:eastAsia="宋体" w:cs="宋体"/>
          <w:b/>
          <w:i w:val="0"/>
          <w:color w:val="DF3434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程序员来说，这不是他们期望和欢迎的。幸运的是，基于javascript函数的灵活性，这里有可变通的地方。如果你必须创建临时的作用域，可以像下面这样：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[javascript]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foo()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x = 1;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(x)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    (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()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    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x = 2;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       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some other code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    }());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x is still 1.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10" name="图片 8" descr="IMG_26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foo()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x = 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if (x)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(function 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x = 2;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// some other code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}());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// x is still 1.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这种方法很灵活，可以用在任何你想创建临时的作用域的地方。不光是块内。但是，我强烈推荐你花点时间理解javascript的作用域。它很有用，是我最喜欢的javascript特性之一。如果你理解了作用域，那么变量提升就对你显得更有意义。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bookmarkStart w:id="1" w:name="t1"/>
      <w:bookmarkEnd w:id="1"/>
      <w:r>
        <w:rPr>
          <w:rStyle w:val="7"/>
          <w:rFonts w:hint="eastAsia" w:ascii="宋体" w:hAnsi="宋体" w:eastAsia="宋体" w:cs="宋体"/>
          <w:b/>
          <w:i w:val="0"/>
          <w:sz w:val="24"/>
          <w:szCs w:val="24"/>
          <w:shd w:val="clear" w:fill="FFFFFF"/>
        </w:rPr>
        <w:t>变量声明，命名，和提升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在javascript，变量有4种基本方式进入作用域：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1 语言内置：所有的作用域里都有this和arguments；(</w:t>
      </w:r>
      <w:r>
        <w:rPr>
          <w:rFonts w:hint="eastAsia" w:ascii="宋体" w:hAnsi="宋体" w:eastAsia="宋体" w:cs="宋体"/>
          <w:i w:val="0"/>
          <w:color w:val="FF0000"/>
          <w:sz w:val="24"/>
          <w:szCs w:val="24"/>
          <w:shd w:val="clear" w:fill="FFFFFF"/>
        </w:rPr>
        <w:t>译者注：经过测试arguments在全局作用域是不可见的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2 形式参数：函数的形式参数会作为函数体作用域的一部分；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3 函数声明：像这种形式：function foo(){}；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4 变量声明：像这样：var foo；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函数声明和变量声明总是会被解释器悄悄地被“提升”到方法体的最顶部。这个意思是，像下面的代码：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[javascript]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foo() { 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bar(); 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x = 1; 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17" name="图片 9" descr="IMG_26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64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foo()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bar();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x = 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>实际上会被解释成：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[javascript]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foo() {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x;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bar();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x = 1;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6" name="图片 10" descr="IMG_26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foo()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x;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bar();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x = 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>无论定义该变量的块是否能被执行。下面的两个函数实际上是一回事：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[javascript]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foo() {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(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) {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x = 1;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return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y = 1;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foo() {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x, y;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if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(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) {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    x = 1;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return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y = 1;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8" name="图片 11" descr="IMG_26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foo()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if (false)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x = 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return;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y = 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foo()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x, y;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if (false)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x = 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return;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y = 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>请注意，变量赋值并没有被提升，只是声明被提升了。但是，函数的声明有点不一样，函数体也会一同被提升。但是请注意，函数的声明有两种方式：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[javascript]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test() {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foo();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TypeError "foo is not a function"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bar();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"this will run!"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foo =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() {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变量指向函数表达式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    alert(</w:t>
      </w:r>
      <w:r>
        <w:rPr>
          <w:rStyle w:val="25"/>
          <w:rFonts w:hint="eastAsia" w:ascii="宋体" w:hAnsi="宋体" w:eastAsia="宋体" w:cs="宋体"/>
          <w:i w:val="0"/>
          <w:sz w:val="24"/>
          <w:szCs w:val="24"/>
          <w:shd w:val="clear" w:fill="FFFFFF"/>
        </w:rPr>
        <w:t>"this won't run!"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);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bar() {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函数声明 函数名为bar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    alert(</w:t>
      </w:r>
      <w:r>
        <w:rPr>
          <w:rStyle w:val="25"/>
          <w:rFonts w:hint="eastAsia" w:ascii="宋体" w:hAnsi="宋体" w:eastAsia="宋体" w:cs="宋体"/>
          <w:i w:val="0"/>
          <w:sz w:val="24"/>
          <w:szCs w:val="24"/>
          <w:shd w:val="clear" w:fill="FFFFFF"/>
        </w:rPr>
        <w:t>"this will run!"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);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test();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18" name="图片 12" descr="IMG_26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6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test() 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foo(); // TypeError "foo is not a function"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bar(); // "this will run!"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foo = function () { // 变量指向函数表达式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alert("this won't run!");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bar() { // 函数声明 函数名为bar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alert("this will run!");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test();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这个例子里面，只有函数式的声明才会连同函数体一起被提升。foo的声明会被提升，但是它指向的函数体只会在执行的时候才被赋值。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上面的东西涵盖了提升的一些基本知识，它们看起来也没有那么迷惑。但是，在一些特殊场景，还是有一定的复杂度的。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bookmarkStart w:id="2" w:name="t2"/>
      <w:bookmarkEnd w:id="2"/>
      <w:r>
        <w:rPr>
          <w:rStyle w:val="7"/>
          <w:rFonts w:hint="eastAsia" w:ascii="宋体" w:hAnsi="宋体" w:eastAsia="宋体" w:cs="宋体"/>
          <w:b/>
          <w:i w:val="0"/>
          <w:sz w:val="24"/>
          <w:szCs w:val="24"/>
          <w:shd w:val="clear" w:fill="FFFFFF"/>
        </w:rPr>
        <w:t>变量解析顺序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最需要牢记在心的是变量解析顺序。记得我前面给出的命名进入作用域的4种方式吗？变量解析的顺序就是我列出来的顺序。</w:t>
      </w:r>
      <w:del w:id="0">
        <w:r>
          <w:rPr>
            <w:rFonts w:hint="eastAsia" w:ascii="宋体" w:hAnsi="宋体" w:eastAsia="宋体" w:cs="宋体"/>
            <w:i w:val="0"/>
            <w:sz w:val="24"/>
            <w:szCs w:val="24"/>
            <w:shd w:val="clear" w:fill="FFFFFF"/>
          </w:rPr>
          <w:delText>一般来说，如果一个名称已经被定义，则不会被其他相同名称的属性覆盖。这是说，</w:delText>
        </w:r>
      </w:del>
      <w:r>
        <w:rPr>
          <w:rFonts w:hint="eastAsia" w:ascii="宋体" w:hAnsi="宋体" w:eastAsia="宋体" w:cs="宋体"/>
          <w:i w:val="0"/>
          <w:color w:val="FF0000"/>
          <w:sz w:val="24"/>
          <w:szCs w:val="24"/>
          <w:shd w:val="clear" w:fill="FFFFFF"/>
        </w:rPr>
        <w:t>(译者没理解这句，所以先做删除样式) </w:t>
      </w:r>
      <w:r>
        <w:rPr>
          <w:rStyle w:val="7"/>
          <w:rFonts w:hint="eastAsia" w:ascii="宋体" w:hAnsi="宋体" w:eastAsia="宋体" w:cs="宋体"/>
          <w:i w:val="0"/>
          <w:sz w:val="24"/>
          <w:szCs w:val="24"/>
          <w:shd w:val="clear" w:fill="FFFFFF"/>
        </w:rPr>
        <w:t>函数的声明比变量的声明具有高的优先级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。</w:t>
      </w:r>
      <w:del w:id="1">
        <w:r>
          <w:rPr>
            <w:rFonts w:hint="eastAsia" w:ascii="宋体" w:hAnsi="宋体" w:eastAsia="宋体" w:cs="宋体"/>
            <w:i w:val="0"/>
            <w:sz w:val="24"/>
            <w:szCs w:val="24"/>
            <w:shd w:val="clear" w:fill="FFFFFF"/>
          </w:rPr>
          <w:delText>这并不是说给那个变量赋值不管用，而是声明不会被忽略了。</w:delText>
        </w:r>
      </w:del>
      <w:r>
        <w:rPr>
          <w:rFonts w:hint="eastAsia" w:ascii="宋体" w:hAnsi="宋体" w:eastAsia="宋体" w:cs="宋体"/>
          <w:i w:val="0"/>
          <w:color w:val="FF0000"/>
          <w:sz w:val="24"/>
          <w:szCs w:val="24"/>
          <w:shd w:val="clear" w:fill="FFFFFF"/>
        </w:rPr>
        <w:t xml:space="preserve"> (译者注: 关于函数的声明比变量的声明具有高的优先级,下面的程序能帮助你理解)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[javascript]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&lt;script&gt;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a(){ 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a;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alert(a);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//打印出a的函数体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&lt;/script&gt;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&lt;script&gt;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a;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a(){ 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alert(a);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//打印出a的函数体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&lt;/script&gt;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//但是要注意区分和下面两个写法的区别: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&lt;script&gt;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a=1;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a(){ 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alert(a);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//打印出1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&lt;/script&gt;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&lt;script&gt;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a(){ 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a=1;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alert(a);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//打印出1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&lt;/script&gt;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11" name="图片 13" descr="IMG_26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&lt;script&gt;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a(){</w:t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a;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alert(a);//打印出a的函数体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&lt;/script&gt;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&lt;script&gt;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a;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a(){</w:t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alert(a);//打印出a的函数体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&lt;/script&gt;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//但是要注意区分和下面两个写法的区别: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&lt;script&gt;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a=1;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a(){</w:t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alert(a);//打印出1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&lt;/script&gt;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&lt;script&gt;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a(){</w:t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a=1;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alert(a);//打印出1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>这里有3个例外：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>1 内置的名称arguments表现得很奇怪，他看起来应该是声明在函数形式参数之后，但是却在函数声明之前。这是说，如果形参里面有arguments，它会比内置的那个有优先级。这是很不好的特性，所以要杜绝在形参里面使用arguments；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>2 在任何地方定义this变量都会出语法错误，这是个好特性；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3 如果多个形式参数拥有相同的名称，最后的那个具有优先级，即便实际运行的时候它的值是undefined；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bookmarkStart w:id="3" w:name="t3"/>
      <w:bookmarkEnd w:id="3"/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命名函数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 xml:space="preserve">你可以给一个函数一个名字。如果这样的话，它就不是一个函数声明，同时，函数体定义里面的指定的函数名( </w:t>
      </w:r>
      <w:r>
        <w:rPr>
          <w:rFonts w:hint="eastAsia" w:ascii="宋体" w:hAnsi="宋体" w:eastAsia="宋体" w:cs="宋体"/>
          <w:i w:val="0"/>
          <w:color w:val="FF0000"/>
          <w:sz w:val="24"/>
          <w:szCs w:val="24"/>
          <w:shd w:val="clear" w:fill="FFFFFF"/>
        </w:rPr>
        <w:t>如果有的话,如下面的spam, 译者注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)将不会被提升,　而是被忽略。这里一些代码帮助你理解：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[javascript]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foo();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TypeError "foo is not a function"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bar();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valid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baz();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TypeError "baz is not a function"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spam();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ReferenceError "spam is not defined"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foo =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() {};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foo指向匿名函数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bar() {};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函数声明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var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baz = </w:t>
      </w:r>
      <w:r>
        <w:rPr>
          <w:rStyle w:val="22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spam() {};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命名函数，只有baz被提升，spam不会被提升。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foo();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valid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bar();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valid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baz();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valid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spam(); </w:t>
      </w:r>
      <w:r>
        <w:rPr>
          <w:rStyle w:val="26"/>
          <w:rFonts w:hint="eastAsia" w:ascii="宋体" w:hAnsi="宋体" w:eastAsia="宋体" w:cs="宋体"/>
          <w:i w:val="0"/>
          <w:sz w:val="24"/>
          <w:szCs w:val="24"/>
          <w:shd w:val="clear" w:fill="FFFFFF"/>
        </w:rPr>
        <w:t>// ReferenceError "spam is not defined"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9" name="图片 14" descr="IMG_26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foo(); // TypeError "foo is not a function"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bar(); // valid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baz(); // TypeError "baz is not a function"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spam(); // ReferenceError "spam is not defined"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foo = function () {}; // foo指向匿名函数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bar() {}; // 函数声明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baz = function spam() {}; // 命名函数，只有baz被提升，spam不会被提升。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foo(); // valid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bar(); // valid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baz(); // valid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spam(); // ReferenceError "spam is not defined"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bookmarkStart w:id="4" w:name="t4"/>
      <w:bookmarkEnd w:id="4"/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怎么写代码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现在你理解了作用域和变量提升，那么这对于javascript编码意味着什么？最重要的一点是，总是用var定义你的变量。而且我强烈推荐，对于一个名称，在一个作用域里面永远只有一次var声明。如果你这么做，你就不会遇到作用域和变量提升问题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bookmarkStart w:id="5" w:name="t5"/>
      <w:bookmarkEnd w:id="5"/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语言规范怎么说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我发现ECMAScript参考文档总是很有用。下面是我找到的关于作用域和变量提升的部分：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br w:type="textWrapping"/>
      </w:r>
      <w:r>
        <w:rPr>
          <w:rStyle w:val="9"/>
          <w:rFonts w:hint="eastAsia" w:ascii="宋体" w:hAnsi="宋体" w:eastAsia="宋体" w:cs="宋体"/>
          <w:i w:val="0"/>
          <w:sz w:val="24"/>
          <w:szCs w:val="24"/>
          <w:shd w:val="clear" w:fill="FFFFFF"/>
        </w:rPr>
        <w:t>如果变量在函数体类声明，则它是函数作用域。否则，它是全局作用域（作为global的属性）。变量将会在执行进入作用域的时候被创建。块不会定义新的作用域，只有函数声明和程序（</w:t>
      </w:r>
      <w:r>
        <w:rPr>
          <w:rStyle w:val="9"/>
          <w:rFonts w:hint="eastAsia" w:ascii="宋体" w:hAnsi="宋体" w:eastAsia="宋体" w:cs="宋体"/>
          <w:i w:val="0"/>
          <w:color w:val="FF0000"/>
          <w:sz w:val="24"/>
          <w:szCs w:val="24"/>
          <w:shd w:val="clear" w:fill="FFFFFF"/>
        </w:rPr>
        <w:t>译者以为，就是全局性质的代码执行</w:t>
      </w:r>
      <w:r>
        <w:rPr>
          <w:rStyle w:val="9"/>
          <w:rFonts w:hint="eastAsia" w:ascii="宋体" w:hAnsi="宋体" w:eastAsia="宋体" w:cs="宋体"/>
          <w:i w:val="0"/>
          <w:sz w:val="24"/>
          <w:szCs w:val="24"/>
          <w:shd w:val="clear" w:fill="FFFFFF"/>
        </w:rPr>
        <w:t>）才会创造新的作用域。变量在创建的时候会被初始化为undefined。如果变量声明语句里面带有赋值操作，则赋值操作只有被执行到的时候才会发生，而不是创建的时候。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我期待这篇文章会对那些对javascript比较迷惑的程序员带来一丝光明。我自己也尽最大的可能去避免带来更多的迷惑。如果我说错了什么，或者忽略了什么，请告知。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bookmarkStart w:id="6" w:name="t6"/>
      <w:bookmarkEnd w:id="6"/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译者补充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instrText xml:space="preserve"> HYPERLINK "http://blog.csdn.net/xu281828044" \t "http://blog.csdn.net/sunxing007/article/details/_blank" </w:instrTex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xu281828044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提醒了我发现了IE下全局作用域下命名函数的提升问题: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我翻译文章的时候是这么测试的: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[html]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</w:t>
      </w:r>
      <w:r>
        <w:rPr>
          <w:rStyle w:val="28"/>
          <w:rFonts w:hint="eastAsia" w:ascii="宋体" w:hAnsi="宋体" w:eastAsia="宋体" w:cs="宋体"/>
          <w:i w:val="0"/>
          <w:sz w:val="24"/>
          <w:szCs w:val="24"/>
          <w:shd w:val="clear" w:fill="FFFFFF"/>
        </w:rPr>
        <w:t>script</w:t>
      </w: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functiont(){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spam();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var </w:t>
      </w:r>
      <w:r>
        <w:rPr>
          <w:rStyle w:val="29"/>
          <w:rFonts w:hint="eastAsia" w:ascii="宋体" w:hAnsi="宋体" w:eastAsia="宋体" w:cs="宋体"/>
          <w:i w:val="0"/>
          <w:sz w:val="24"/>
          <w:szCs w:val="24"/>
          <w:shd w:val="clear" w:fill="FFFFFF"/>
        </w:rPr>
        <w:t>baz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= </w:t>
      </w:r>
      <w:r>
        <w:rPr>
          <w:rStyle w:val="30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spam() {alert('this is spam')};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t();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&lt;/</w:t>
      </w:r>
      <w:r>
        <w:rPr>
          <w:rStyle w:val="28"/>
          <w:rFonts w:hint="eastAsia" w:ascii="宋体" w:hAnsi="宋体" w:eastAsia="宋体" w:cs="宋体"/>
          <w:i w:val="0"/>
          <w:sz w:val="24"/>
          <w:szCs w:val="24"/>
          <w:shd w:val="clear" w:fill="FFFFFF"/>
        </w:rPr>
        <w:t>script</w:t>
      </w: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15" name="图片 15" descr="IMG_27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&lt;script&gt;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functiont(){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spam();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baz = function spam() {alert('this is spam')};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t();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>这种写法, 即非全局作用域下的命名函数的提升,在ie和ff下表现是一致的. 我改成: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[html]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</w:t>
      </w:r>
      <w:r>
        <w:rPr>
          <w:rStyle w:val="28"/>
          <w:rFonts w:hint="eastAsia" w:ascii="宋体" w:hAnsi="宋体" w:eastAsia="宋体" w:cs="宋体"/>
          <w:i w:val="0"/>
          <w:sz w:val="24"/>
          <w:szCs w:val="24"/>
          <w:shd w:val="clear" w:fill="FFFFFF"/>
        </w:rPr>
        <w:t>script</w:t>
      </w: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spam();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var </w:t>
      </w:r>
      <w:r>
        <w:rPr>
          <w:rStyle w:val="29"/>
          <w:rFonts w:hint="eastAsia" w:ascii="宋体" w:hAnsi="宋体" w:eastAsia="宋体" w:cs="宋体"/>
          <w:i w:val="0"/>
          <w:sz w:val="24"/>
          <w:szCs w:val="24"/>
          <w:shd w:val="clear" w:fill="FFFFFF"/>
        </w:rPr>
        <w:t>baz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= </w:t>
      </w:r>
      <w:r>
        <w:rPr>
          <w:rStyle w:val="30"/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spam() {alert('this is spam')};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&lt;/</w:t>
      </w:r>
      <w:r>
        <w:rPr>
          <w:rStyle w:val="28"/>
          <w:rFonts w:hint="eastAsia" w:ascii="宋体" w:hAnsi="宋体" w:eastAsia="宋体" w:cs="宋体"/>
          <w:i w:val="0"/>
          <w:sz w:val="24"/>
          <w:szCs w:val="24"/>
          <w:shd w:val="clear" w:fill="FFFFFF"/>
        </w:rPr>
        <w:t>script</w:t>
      </w: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19" name="图片 16" descr="IMG_27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71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&lt;script&gt;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spam();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baz = function spam() {alert('this is spam')};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则ie下是可以执行spam的,ff下不可以. 说明不同浏览器在处理这个细节上是有差别的.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这个问题还引导我思考了另2个问题，1:</w:t>
      </w:r>
      <w:r>
        <w:rPr>
          <w:rStyle w:val="7"/>
          <w:rFonts w:hint="eastAsia" w:ascii="宋体" w:hAnsi="宋体" w:eastAsia="宋体" w:cs="宋体"/>
          <w:i w:val="0"/>
          <w:sz w:val="24"/>
          <w:szCs w:val="24"/>
          <w:shd w:val="clear" w:fill="FFFFFF"/>
        </w:rPr>
        <w:t xml:space="preserve">对于全局作用于范围的变量，var与不var是有区别的. 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没有var的写法，其变量不会被提升。比如下面两个程序，第二个会报错：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[html]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</w:t>
      </w:r>
      <w:r>
        <w:rPr>
          <w:rStyle w:val="28"/>
          <w:rFonts w:hint="eastAsia" w:ascii="宋体" w:hAnsi="宋体" w:eastAsia="宋体" w:cs="宋体"/>
          <w:i w:val="0"/>
          <w:sz w:val="24"/>
          <w:szCs w:val="24"/>
          <w:shd w:val="clear" w:fill="FFFFFF"/>
        </w:rPr>
        <w:t>script</w:t>
      </w: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alert(a);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var </w:t>
      </w:r>
      <w:r>
        <w:rPr>
          <w:rStyle w:val="29"/>
          <w:rFonts w:hint="eastAsia" w:ascii="宋体" w:hAnsi="宋体" w:eastAsia="宋体" w:cs="宋体"/>
          <w:i w:val="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=</w:t>
      </w:r>
      <w:r>
        <w:rPr>
          <w:rStyle w:val="30"/>
          <w:rFonts w:hint="eastAsia" w:ascii="宋体" w:hAnsi="宋体" w:eastAsia="宋体" w:cs="宋体"/>
          <w:i w:val="0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&lt;/</w:t>
      </w:r>
      <w:r>
        <w:rPr>
          <w:rStyle w:val="28"/>
          <w:rFonts w:hint="eastAsia" w:ascii="宋体" w:hAnsi="宋体" w:eastAsia="宋体" w:cs="宋体"/>
          <w:i w:val="0"/>
          <w:sz w:val="24"/>
          <w:szCs w:val="24"/>
          <w:shd w:val="clear" w:fill="FFFFFF"/>
        </w:rPr>
        <w:t>script</w:t>
      </w: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14" name="图片 17" descr="IMG_27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MG_272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&lt;script&gt;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alert(a);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a=1;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[html]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</w:t>
      </w:r>
      <w:r>
        <w:rPr>
          <w:rStyle w:val="28"/>
          <w:rFonts w:hint="eastAsia" w:ascii="宋体" w:hAnsi="宋体" w:eastAsia="宋体" w:cs="宋体"/>
          <w:i w:val="0"/>
          <w:sz w:val="24"/>
          <w:szCs w:val="24"/>
          <w:shd w:val="clear" w:fill="FFFFFF"/>
        </w:rPr>
        <w:t>script</w:t>
      </w: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alert(a);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9"/>
          <w:rFonts w:hint="eastAsia" w:ascii="宋体" w:hAnsi="宋体" w:eastAsia="宋体" w:cs="宋体"/>
          <w:i w:val="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=</w:t>
      </w:r>
      <w:r>
        <w:rPr>
          <w:rStyle w:val="30"/>
          <w:rFonts w:hint="eastAsia" w:ascii="宋体" w:hAnsi="宋体" w:eastAsia="宋体" w:cs="宋体"/>
          <w:i w:val="0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&lt;/</w:t>
      </w:r>
      <w:r>
        <w:rPr>
          <w:rStyle w:val="28"/>
          <w:rFonts w:hint="eastAsia" w:ascii="宋体" w:hAnsi="宋体" w:eastAsia="宋体" w:cs="宋体"/>
          <w:i w:val="0"/>
          <w:sz w:val="24"/>
          <w:szCs w:val="24"/>
          <w:shd w:val="clear" w:fill="FFFFFF"/>
        </w:rPr>
        <w:t>script</w:t>
      </w: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7" name="图片 18" descr="IMG_27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8" descr="IMG_273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&lt;script&gt;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alert(a);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a=1;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&lt;/script&gt;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 xml:space="preserve">2: </w:t>
      </w:r>
      <w:r>
        <w:rPr>
          <w:rStyle w:val="7"/>
          <w:rFonts w:hint="eastAsia" w:ascii="宋体" w:hAnsi="宋体" w:eastAsia="宋体" w:cs="宋体"/>
          <w:i w:val="0"/>
          <w:sz w:val="24"/>
          <w:szCs w:val="24"/>
          <w:shd w:val="clear" w:fill="FFFFFF"/>
        </w:rPr>
        <w:t>eval中创建的局部变量是不会被提升的(它也没办法做到).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kern w:val="0"/>
          <w:sz w:val="24"/>
          <w:szCs w:val="24"/>
          <w:shd w:val="clear" w:fill="FFFFFF"/>
          <w:lang w:val="en-US" w:eastAsia="zh-CN" w:bidi="ar"/>
        </w:rPr>
        <w:t>[html]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"view plain"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view plain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"copy"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copy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"print"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"http://blog.csdn.net/sunxing007/article/details/9034253" \o "?" </w:instrTex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sz w:val="24"/>
          <w:szCs w:val="24"/>
          <w:shd w:val="clear" w:fill="FFFFFF"/>
        </w:rPr>
        <w:t>?</w:t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</w:t>
      </w:r>
      <w:r>
        <w:rPr>
          <w:rStyle w:val="28"/>
          <w:rFonts w:hint="eastAsia" w:ascii="宋体" w:hAnsi="宋体" w:eastAsia="宋体" w:cs="宋体"/>
          <w:i w:val="0"/>
          <w:sz w:val="24"/>
          <w:szCs w:val="24"/>
          <w:shd w:val="clear" w:fill="FFFFFF"/>
        </w:rPr>
        <w:t>script</w:t>
      </w: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var </w:t>
      </w:r>
      <w:r>
        <w:rPr>
          <w:rStyle w:val="29"/>
          <w:rFonts w:hint="eastAsia" w:ascii="宋体" w:hAnsi="宋体" w:eastAsia="宋体" w:cs="宋体"/>
          <w:i w:val="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= </w:t>
      </w:r>
      <w:r>
        <w:rPr>
          <w:rStyle w:val="30"/>
          <w:rFonts w:hint="eastAsia" w:ascii="宋体" w:hAnsi="宋体" w:eastAsia="宋体" w:cs="宋体"/>
          <w:i w:val="0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function t(){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alert(a);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eval('var </w:t>
      </w:r>
      <w:r>
        <w:rPr>
          <w:rStyle w:val="29"/>
          <w:rFonts w:hint="eastAsia" w:ascii="宋体" w:hAnsi="宋体" w:eastAsia="宋体" w:cs="宋体"/>
          <w:i w:val="0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= </w:t>
      </w:r>
      <w:r>
        <w:rPr>
          <w:rStyle w:val="30"/>
          <w:rFonts w:hint="eastAsia" w:ascii="宋体" w:hAnsi="宋体" w:eastAsia="宋体" w:cs="宋体"/>
          <w:i w:val="0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');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  alert(a);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t();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alert(a);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022" w:right="300" w:hanging="36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&lt;/</w:t>
      </w:r>
      <w:r>
        <w:rPr>
          <w:rStyle w:val="28"/>
          <w:rFonts w:hint="eastAsia" w:ascii="宋体" w:hAnsi="宋体" w:eastAsia="宋体" w:cs="宋体"/>
          <w:i w:val="0"/>
          <w:sz w:val="24"/>
          <w:szCs w:val="24"/>
          <w:shd w:val="clear" w:fill="FFFFFF"/>
        </w:rPr>
        <w:t>script</w:t>
      </w:r>
      <w:r>
        <w:rPr>
          <w:rStyle w:val="27"/>
          <w:rFonts w:hint="eastAsia" w:ascii="宋体" w:hAnsi="宋体" w:eastAsia="宋体" w:cs="宋体"/>
          <w:i w:val="0"/>
          <w:sz w:val="24"/>
          <w:szCs w:val="24"/>
          <w:shd w:val="clear" w:fill="FFFFFF"/>
        </w:rPr>
        <w:t>&gt;</w:t>
      </w: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instrText xml:space="preserve">INCLUDEPICTURE \d "http://static.blog.csdn.net/images/save_snippets.png" \* MERGEFORMATINET </w:instrText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000125" cy="571500"/>
            <wp:effectExtent l="0" t="0" r="0" b="0"/>
            <wp:docPr id="12" name="图片 19" descr="IMG_27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 descr="IMG_274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vanish/>
          <w:color w:val="FF990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&lt;script&gt;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var a = 1;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function t(){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alert(a);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eval('var a = 2');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ab/>
      </w: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alert(a);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t();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alert(a);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vanish/>
          <w:sz w:val="24"/>
          <w:szCs w:val="24"/>
        </w:rPr>
      </w:pPr>
      <w:r>
        <w:rPr>
          <w:rFonts w:hint="eastAsia" w:ascii="宋体" w:hAnsi="宋体" w:eastAsia="宋体" w:cs="宋体"/>
          <w:i w:val="0"/>
          <w:vanish/>
          <w:sz w:val="24"/>
          <w:szCs w:val="24"/>
          <w:shd w:val="clear" w:fill="FFFFFF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kern w:val="0"/>
          <w:sz w:val="24"/>
          <w:szCs w:val="24"/>
          <w:shd w:val="clear" w:fill="FFFFFF"/>
          <w:lang w:val="en-US" w:eastAsia="zh-CN" w:bidi="ar"/>
        </w:rPr>
        <w:t xml:space="preserve">原文地址：http://www.adequatelygood.com/JavaScript-Scoping-and-Hoisting.html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02" w:right="3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sz w:val="24"/>
          <w:szCs w:val="24"/>
          <w:shd w:val="clear" w:fill="FFFFFF"/>
        </w:rPr>
        <w:t>转载请注明来自: http://blog.csdn.net/sunxing007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49D4A"/>
    <w:multiLevelType w:val="multilevel"/>
    <w:tmpl w:val="57949D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949D55"/>
    <w:multiLevelType w:val="multilevel"/>
    <w:tmpl w:val="57949D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949D60"/>
    <w:multiLevelType w:val="multilevel"/>
    <w:tmpl w:val="57949D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949D6B"/>
    <w:multiLevelType w:val="multilevel"/>
    <w:tmpl w:val="57949D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949D76"/>
    <w:multiLevelType w:val="multilevel"/>
    <w:tmpl w:val="57949D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949D81"/>
    <w:multiLevelType w:val="multilevel"/>
    <w:tmpl w:val="57949D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949D8C"/>
    <w:multiLevelType w:val="multilevel"/>
    <w:tmpl w:val="57949D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949D97"/>
    <w:multiLevelType w:val="multilevel"/>
    <w:tmpl w:val="57949D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949DA2"/>
    <w:multiLevelType w:val="multilevel"/>
    <w:tmpl w:val="57949D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949DAD"/>
    <w:multiLevelType w:val="multilevel"/>
    <w:tmpl w:val="57949D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949DB8"/>
    <w:multiLevelType w:val="multilevel"/>
    <w:tmpl w:val="57949D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949DC3"/>
    <w:multiLevelType w:val="multilevel"/>
    <w:tmpl w:val="57949D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949DCE"/>
    <w:multiLevelType w:val="multilevel"/>
    <w:tmpl w:val="57949D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949DD9"/>
    <w:multiLevelType w:val="multilevel"/>
    <w:tmpl w:val="57949D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949DE4"/>
    <w:multiLevelType w:val="multilevel"/>
    <w:tmpl w:val="57949D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949DEF"/>
    <w:multiLevelType w:val="multilevel"/>
    <w:tmpl w:val="57949D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949DFA"/>
    <w:multiLevelType w:val="multilevel"/>
    <w:tmpl w:val="57949D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7949E05"/>
    <w:multiLevelType w:val="multilevel"/>
    <w:tmpl w:val="57949E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7949E10"/>
    <w:multiLevelType w:val="multilevel"/>
    <w:tmpl w:val="57949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7949E1B"/>
    <w:multiLevelType w:val="multilevel"/>
    <w:tmpl w:val="57949E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4319B"/>
    <w:rsid w:val="282F1F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FF9900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yperlink"/>
    <w:basedOn w:val="6"/>
    <w:qFormat/>
    <w:uiPriority w:val="0"/>
    <w:rPr>
      <w:color w:val="FF9900"/>
      <w:u w:val="none"/>
    </w:rPr>
  </w:style>
  <w:style w:type="character" w:customStyle="1" w:styleId="12">
    <w:name w:val="bds_more"/>
    <w:basedOn w:val="6"/>
    <w:qFormat/>
    <w:uiPriority w:val="0"/>
  </w:style>
  <w:style w:type="character" w:customStyle="1" w:styleId="13">
    <w:name w:val="bds_more1"/>
    <w:basedOn w:val="6"/>
    <w:qFormat/>
    <w:uiPriority w:val="0"/>
    <w:rPr>
      <w:rFonts w:hint="eastAsia" w:ascii="宋体" w:hAnsi="宋体" w:eastAsia="宋体" w:cs="宋体"/>
    </w:rPr>
  </w:style>
  <w:style w:type="character" w:customStyle="1" w:styleId="14">
    <w:name w:val="bds_more2"/>
    <w:basedOn w:val="6"/>
    <w:qFormat/>
    <w:uiPriority w:val="0"/>
  </w:style>
  <w:style w:type="character" w:customStyle="1" w:styleId="15">
    <w:name w:val="bds_nopic"/>
    <w:basedOn w:val="6"/>
    <w:qFormat/>
    <w:uiPriority w:val="0"/>
  </w:style>
  <w:style w:type="character" w:customStyle="1" w:styleId="16">
    <w:name w:val="bds_nopic1"/>
    <w:basedOn w:val="6"/>
    <w:qFormat/>
    <w:uiPriority w:val="0"/>
  </w:style>
  <w:style w:type="character" w:customStyle="1" w:styleId="17">
    <w:name w:val="bds_nopic2"/>
    <w:basedOn w:val="6"/>
    <w:qFormat/>
    <w:uiPriority w:val="0"/>
  </w:style>
  <w:style w:type="character" w:customStyle="1" w:styleId="18">
    <w:name w:val="link_postdate1"/>
    <w:basedOn w:val="6"/>
    <w:qFormat/>
    <w:uiPriority w:val="0"/>
  </w:style>
  <w:style w:type="character" w:customStyle="1" w:styleId="19">
    <w:name w:val="link_view1"/>
    <w:basedOn w:val="6"/>
    <w:qFormat/>
    <w:uiPriority w:val="0"/>
  </w:style>
  <w:style w:type="character" w:customStyle="1" w:styleId="20">
    <w:name w:val="link_comments1"/>
    <w:basedOn w:val="6"/>
    <w:qFormat/>
    <w:uiPriority w:val="0"/>
  </w:style>
  <w:style w:type="character" w:customStyle="1" w:styleId="21">
    <w:name w:val="embody_t3"/>
    <w:basedOn w:val="6"/>
    <w:qFormat/>
    <w:uiPriority w:val="0"/>
  </w:style>
  <w:style w:type="character" w:customStyle="1" w:styleId="22">
    <w:name w:val="keyword1"/>
    <w:basedOn w:val="6"/>
    <w:qFormat/>
    <w:uiPriority w:val="0"/>
    <w:rPr>
      <w:b/>
      <w:color w:val="006699"/>
    </w:rPr>
  </w:style>
  <w:style w:type="character" w:customStyle="1" w:styleId="23">
    <w:name w:val="preprocessor1"/>
    <w:basedOn w:val="6"/>
    <w:qFormat/>
    <w:uiPriority w:val="0"/>
    <w:rPr>
      <w:color w:val="808080"/>
    </w:rPr>
  </w:style>
  <w:style w:type="character" w:customStyle="1" w:styleId="24">
    <w:name w:val="datatypes1"/>
    <w:basedOn w:val="6"/>
    <w:qFormat/>
    <w:uiPriority w:val="0"/>
    <w:rPr>
      <w:b/>
      <w:color w:val="2E8B57"/>
    </w:rPr>
  </w:style>
  <w:style w:type="character" w:customStyle="1" w:styleId="25">
    <w:name w:val="string1"/>
    <w:basedOn w:val="6"/>
    <w:qFormat/>
    <w:uiPriority w:val="0"/>
    <w:rPr>
      <w:color w:val="0000FF"/>
    </w:rPr>
  </w:style>
  <w:style w:type="character" w:customStyle="1" w:styleId="26">
    <w:name w:val="comment1"/>
    <w:basedOn w:val="6"/>
    <w:qFormat/>
    <w:uiPriority w:val="0"/>
    <w:rPr>
      <w:color w:val="008200"/>
    </w:rPr>
  </w:style>
  <w:style w:type="character" w:customStyle="1" w:styleId="27">
    <w:name w:val="tag1"/>
    <w:basedOn w:val="6"/>
    <w:qFormat/>
    <w:uiPriority w:val="0"/>
    <w:rPr>
      <w:b/>
      <w:color w:val="993300"/>
    </w:rPr>
  </w:style>
  <w:style w:type="character" w:customStyle="1" w:styleId="28">
    <w:name w:val="tag-name1"/>
    <w:basedOn w:val="6"/>
    <w:qFormat/>
    <w:uiPriority w:val="0"/>
    <w:rPr>
      <w:b/>
      <w:color w:val="993300"/>
    </w:rPr>
  </w:style>
  <w:style w:type="character" w:customStyle="1" w:styleId="29">
    <w:name w:val="attribute1"/>
    <w:basedOn w:val="6"/>
    <w:uiPriority w:val="0"/>
    <w:rPr>
      <w:color w:val="FF0000"/>
    </w:rPr>
  </w:style>
  <w:style w:type="character" w:customStyle="1" w:styleId="30">
    <w:name w:val="attribute-value1"/>
    <w:basedOn w:val="6"/>
    <w:qFormat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static.blog.csdn.net/images/save_snippets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blog.csdn.net/sunxing007/article/details/javascript:;" TargetMode="External"/><Relationship Id="rId5" Type="http://schemas.openxmlformats.org/officeDocument/2006/relationships/image" Target="C:\Users\Administrator\AppData\Roaming\Tencent\Users\965961989\QQ\WinTemp\RichOle\1FVYG]`24%`A3$T2QX[D7IU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2016-07-24T11:32:06Z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